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AC1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---</w:t>
      </w:r>
    </w:p>
    <w:p w14:paraId="6F1C36D5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title: "DMtest"</w:t>
      </w:r>
    </w:p>
    <w:p w14:paraId="287072BB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author: "James Dai and Xiaoyu Wang"</w:t>
      </w:r>
    </w:p>
    <w:p w14:paraId="7CEE326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date: "`r format(Sys.time(), '%B %d, %Y')`"</w:t>
      </w:r>
    </w:p>
    <w:p w14:paraId="59102AF3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output: rmarkdown::html_vignette</w:t>
      </w:r>
    </w:p>
    <w:p w14:paraId="5C4C9999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vignette: &gt;</w:t>
      </w:r>
    </w:p>
    <w:p w14:paraId="01AD5CF3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  %\VignetteIndexEntry{DMtest}</w:t>
      </w:r>
    </w:p>
    <w:p w14:paraId="72D38C00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  %\VignetteEngine{knitr::knitr}</w:t>
      </w:r>
    </w:p>
    <w:p w14:paraId="38AEBEE9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  %\VignetteEncoding{UTF-8}</w:t>
      </w:r>
    </w:p>
    <w:p w14:paraId="22DEB235" w14:textId="64DB65B4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---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```{r, include</w:t>
      </w:r>
      <w:r w:rsidRPr="00560D01">
        <w:rPr>
          <w:rFonts w:ascii="Courier New" w:hAnsi="Courier New" w:cs="Courier New"/>
        </w:rPr>
        <w:t xml:space="preserve"> = FALSE}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knitr::opts_chunk$set(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  collapse = TRUE,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  comment = "#&gt;"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)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```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# Introduction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Cancer development is ubiquitously associated with aberrant DNA methylation.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Noninvasive biomarkers incorporating DNA methylation signatures are of rising</w:t>
      </w:r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interest fo</w:t>
      </w:r>
      <w:r w:rsidRPr="00560D01">
        <w:rPr>
          <w:rFonts w:ascii="Courier New" w:hAnsi="Courier New" w:cs="Courier New"/>
        </w:rPr>
        <w:t>r cancer early detection. Statistical tests for discovering di</w:t>
      </w:r>
      <w:ins w:id="0" w:author="Dai, James" w:date="2021-07-21T13:41:00Z">
        <w:r w:rsidR="00F370BD">
          <w:rPr>
            <w:rFonts w:ascii="Courier New" w:hAnsi="Courier New" w:cs="Courier New"/>
          </w:rPr>
          <w:t xml:space="preserve">fferential </w:t>
        </w:r>
      </w:ins>
      <w:del w:id="1" w:author="Dai, James" w:date="2021-07-21T13:41:00Z">
        <w:r w:rsidRPr="00560D01" w:rsidDel="00F370BD">
          <w:rPr>
            <w:rFonts w:ascii="Courier New" w:hAnsi="Courier New" w:cs="Courier New"/>
          </w:rPr>
          <w:delText>erential</w:delText>
        </w:r>
      </w:del>
    </w:p>
    <w:p w14:paraId="27B71644" w14:textId="77777777"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methylation markers have largely focused on assessing di</w:t>
      </w:r>
      <w:ins w:id="2" w:author="Dai, James" w:date="2021-07-21T13:41:00Z">
        <w:r w:rsidR="00F370BD">
          <w:rPr>
            <w:rFonts w:ascii="Courier New" w:hAnsi="Courier New" w:cs="Courier New"/>
          </w:rPr>
          <w:t>fferences</w:t>
        </w:r>
      </w:ins>
      <w:del w:id="3" w:author="Dai, James" w:date="2021-07-21T13:41:00Z">
        <w:r w:rsidRPr="00560D01" w:rsidDel="00F370BD">
          <w:rPr>
            <w:rFonts w:ascii="Courier New" w:hAnsi="Courier New" w:cs="Courier New"/>
          </w:rPr>
          <w:delText>erences</w:delText>
        </w:r>
      </w:del>
      <w:r w:rsidRPr="00560D01">
        <w:rPr>
          <w:rFonts w:ascii="Courier New" w:hAnsi="Courier New" w:cs="Courier New"/>
        </w:rPr>
        <w:t xml:space="preserve"> of mean</w:t>
      </w:r>
    </w:p>
    <w:p w14:paraId="27B71644" w14:textId="77777777" w:rsidR="001E21BA" w:rsidRDefault="00DE0A1A" w:rsidP="001E21BA">
      <w:pPr>
        <w:autoSpaceDE w:val="0"/>
        <w:autoSpaceDN w:val="0"/>
        <w:adjustRightInd w:val="0"/>
        <w:spacing w:after="0" w:line="240" w:lineRule="auto"/>
        <w:rPr>
          <w:ins w:id="4" w:author="Dai, James" w:date="2021-07-21T13:51:00Z"/>
          <w:rFonts w:ascii="CMR10" w:hAnsi="CMR10" w:cs="CMR10"/>
          <w:sz w:val="20"/>
          <w:szCs w:val="20"/>
        </w:rPr>
      </w:pPr>
      <w:r w:rsidRPr="00560D01">
        <w:rPr>
          <w:rFonts w:ascii="Courier New" w:hAnsi="Courier New" w:cs="Courier New"/>
          <w:sz w:val="21"/>
          <w:szCs w:val="21"/>
        </w:rPr>
        <w:t xml:space="preserve">methylation levels, e.g., between cancer and normal samples. </w:t>
      </w:r>
      <w:ins w:id="5" w:author="Dai, James" w:date="2021-07-21T13:51:00Z">
        <w:r w:rsidR="001E21BA">
          <w:rPr>
            <w:rFonts w:ascii="CMR10" w:hAnsi="CMR10" w:cs="CMR10"/>
            <w:sz w:val="20"/>
            <w:szCs w:val="20"/>
          </w:rPr>
          <w:t>Cancer is a heterogeneous disease. Increased stochastic variability of cancer DNA methylation</w:t>
        </w:r>
      </w:ins>
    </w:p>
    <w:p w14:paraId="35DDE733" w14:textId="77777777" w:rsidR="001E21BA" w:rsidRDefault="001E21BA" w:rsidP="001E21BA">
      <w:pPr>
        <w:autoSpaceDE w:val="0"/>
        <w:autoSpaceDN w:val="0"/>
        <w:adjustRightInd w:val="0"/>
        <w:spacing w:after="0" w:line="240" w:lineRule="auto"/>
        <w:rPr>
          <w:ins w:id="6" w:author="Dai, James" w:date="2021-07-21T13:51:00Z"/>
          <w:rFonts w:ascii="CMR10" w:hAnsi="CMR10" w:cs="CMR10"/>
          <w:sz w:val="20"/>
          <w:szCs w:val="20"/>
        </w:rPr>
      </w:pPr>
      <w:ins w:id="7" w:author="Dai, James" w:date="2021-07-21T13:51:00Z">
        <w:r>
          <w:rPr>
            <w:rFonts w:ascii="CMR10" w:hAnsi="CMR10" w:cs="CMR10"/>
            <w:sz w:val="20"/>
            <w:szCs w:val="20"/>
          </w:rPr>
          <w:t>has been observed across cancers (</w:t>
        </w:r>
        <w:commentRangeStart w:id="8"/>
        <w:r>
          <w:rPr>
            <w:rFonts w:ascii="CMR10" w:hAnsi="CMR10" w:cs="CMR10"/>
            <w:sz w:val="20"/>
            <w:szCs w:val="20"/>
          </w:rPr>
          <w:t xml:space="preserve">Hansen </w:t>
        </w:r>
        <w:r>
          <w:rPr>
            <w:rFonts w:ascii="CMTI10" w:hAnsi="CMTI10" w:cs="CMTI10"/>
            <w:sz w:val="20"/>
            <w:szCs w:val="20"/>
          </w:rPr>
          <w:t>and others</w:t>
        </w:r>
        <w:r>
          <w:rPr>
            <w:rFonts w:ascii="CMR10" w:hAnsi="CMR10" w:cs="CMR10"/>
            <w:sz w:val="20"/>
            <w:szCs w:val="20"/>
          </w:rPr>
          <w:t>, 2011; Phipson and Oshlack, 2014</w:t>
        </w:r>
      </w:ins>
      <w:commentRangeEnd w:id="8"/>
      <w:ins w:id="9" w:author="Dai, James" w:date="2021-07-21T13:52:00Z">
        <w:r>
          <w:rPr>
            <w:rStyle w:val="CommentReference"/>
          </w:rPr>
          <w:commentReference w:id="8"/>
        </w:r>
      </w:ins>
      <w:ins w:id="10" w:author="Dai, James" w:date="2021-07-21T13:51:00Z">
        <w:r>
          <w:rPr>
            <w:rFonts w:ascii="CMR10" w:hAnsi="CMR10" w:cs="CMR10"/>
            <w:sz w:val="20"/>
            <w:szCs w:val="20"/>
          </w:rPr>
          <w:t>), which</w:t>
        </w:r>
      </w:ins>
    </w:p>
    <w:p w14:paraId="1CFB67B8" w14:textId="7D2BC544" w:rsidR="001E21BA" w:rsidRDefault="001E21BA" w:rsidP="001E21BA">
      <w:pPr>
        <w:autoSpaceDE w:val="0"/>
        <w:autoSpaceDN w:val="0"/>
        <w:adjustRightInd w:val="0"/>
        <w:spacing w:after="0" w:line="240" w:lineRule="auto"/>
        <w:rPr>
          <w:ins w:id="11" w:author="Dai, James" w:date="2021-07-21T13:51:00Z"/>
          <w:rFonts w:ascii="CMR10" w:hAnsi="CMR10" w:cs="CMR10"/>
          <w:sz w:val="20"/>
          <w:szCs w:val="20"/>
        </w:rPr>
      </w:pPr>
      <w:ins w:id="12" w:author="Dai, James" w:date="2021-07-21T13:51:00Z">
        <w:r>
          <w:rPr>
            <w:rFonts w:ascii="CMR10" w:hAnsi="CMR10" w:cs="CMR10"/>
            <w:sz w:val="20"/>
            <w:szCs w:val="20"/>
          </w:rPr>
          <w:t>may re</w:t>
        </w:r>
        <w:r>
          <w:rPr>
            <w:rFonts w:ascii="CMR10" w:hAnsi="CMR10" w:cs="CMR10"/>
            <w:sz w:val="20"/>
            <w:szCs w:val="20"/>
          </w:rPr>
          <w:t>fl</w:t>
        </w:r>
        <w:r>
          <w:rPr>
            <w:rFonts w:ascii="CMR10" w:hAnsi="CMR10" w:cs="CMR10"/>
            <w:sz w:val="20"/>
            <w:szCs w:val="20"/>
          </w:rPr>
          <w:t>ect adaptation to local tumor environments in the carcinogenesis process. To date, differentially</w:t>
        </w:r>
      </w:ins>
    </w:p>
    <w:p w14:paraId="2D199416" w14:textId="478BF68F" w:rsidR="001E21BA" w:rsidRDefault="001E21BA" w:rsidP="001E21BA">
      <w:pPr>
        <w:autoSpaceDE w:val="0"/>
        <w:autoSpaceDN w:val="0"/>
        <w:adjustRightInd w:val="0"/>
        <w:spacing w:after="0" w:line="240" w:lineRule="auto"/>
        <w:rPr>
          <w:ins w:id="13" w:author="Dai, James" w:date="2021-07-21T13:51:00Z"/>
          <w:rFonts w:ascii="CMR10" w:hAnsi="CMR10" w:cs="CMR10"/>
          <w:sz w:val="20"/>
          <w:szCs w:val="20"/>
        </w:rPr>
      </w:pPr>
      <w:ins w:id="14" w:author="Dai, James" w:date="2021-07-21T13:51:00Z">
        <w:r>
          <w:rPr>
            <w:rFonts w:ascii="CMR10" w:hAnsi="CMR10" w:cs="CMR10"/>
            <w:sz w:val="20"/>
            <w:szCs w:val="20"/>
          </w:rPr>
          <w:t>variable CpG (</w:t>
        </w:r>
        <w:r>
          <w:rPr>
            <w:rFonts w:ascii="CMBX10" w:hAnsi="CMBX10" w:cs="CMBX10"/>
            <w:sz w:val="20"/>
            <w:szCs w:val="20"/>
          </w:rPr>
          <w:t>DVC</w:t>
        </w:r>
        <w:r>
          <w:rPr>
            <w:rFonts w:ascii="CMR10" w:hAnsi="CMR10" w:cs="CMR10"/>
            <w:sz w:val="20"/>
            <w:szCs w:val="20"/>
          </w:rPr>
          <w:t>) and excessive outliers have been examined in tumor-adjacent normal tissue samples and in cancer precursors (Teschendor_ and Widschwendter,</w:t>
        </w:r>
      </w:ins>
    </w:p>
    <w:p w14:paraId="4952D60D" w14:textId="77777777" w:rsidR="001E21BA" w:rsidRDefault="001E21BA" w:rsidP="001E21BA">
      <w:pPr>
        <w:autoSpaceDE w:val="0"/>
        <w:autoSpaceDN w:val="0"/>
        <w:adjustRightInd w:val="0"/>
        <w:spacing w:after="0" w:line="240" w:lineRule="auto"/>
        <w:rPr>
          <w:ins w:id="15" w:author="Dai, James" w:date="2021-07-21T13:51:00Z"/>
          <w:rFonts w:ascii="CMR10" w:hAnsi="CMR10" w:cs="CMR10"/>
          <w:sz w:val="20"/>
          <w:szCs w:val="20"/>
        </w:rPr>
      </w:pPr>
      <w:ins w:id="16" w:author="Dai, James" w:date="2021-07-21T13:51:00Z">
        <w:r>
          <w:rPr>
            <w:rFonts w:ascii="CMR10" w:hAnsi="CMR10" w:cs="CMR10"/>
            <w:sz w:val="20"/>
            <w:szCs w:val="20"/>
          </w:rPr>
          <w:t xml:space="preserve">2012; Teschendor_ </w:t>
        </w:r>
        <w:r>
          <w:rPr>
            <w:rFonts w:ascii="CMTI10" w:hAnsi="CMTI10" w:cs="CMTI10"/>
            <w:sz w:val="20"/>
            <w:szCs w:val="20"/>
          </w:rPr>
          <w:t>and others</w:t>
        </w:r>
        <w:r>
          <w:rPr>
            <w:rFonts w:ascii="CMR10" w:hAnsi="CMR10" w:cs="CMR10"/>
            <w:sz w:val="20"/>
            <w:szCs w:val="20"/>
          </w:rPr>
          <w:t>, 2016), with the potential of identifying early detection</w:t>
        </w:r>
      </w:ins>
    </w:p>
    <w:p w14:paraId="26F07B03" w14:textId="3BB3BA43" w:rsidR="001E21BA" w:rsidRDefault="001E21BA" w:rsidP="001E21BA">
      <w:pPr>
        <w:pStyle w:val="PlainText"/>
        <w:rPr>
          <w:ins w:id="17" w:author="Dai, James" w:date="2021-07-21T13:50:00Z"/>
          <w:rFonts w:ascii="Courier New" w:hAnsi="Courier New" w:cs="Courier New"/>
        </w:rPr>
      </w:pPr>
      <w:ins w:id="18" w:author="Dai, James" w:date="2021-07-21T13:51:00Z">
        <w:r>
          <w:rPr>
            <w:rFonts w:ascii="CMR10" w:hAnsi="CMR10" w:cs="CMR10"/>
            <w:sz w:val="20"/>
            <w:szCs w:val="20"/>
          </w:rPr>
          <w:t>markers for the risk of progression to cancer.</w:t>
        </w:r>
        <w:r>
          <w:rPr>
            <w:rFonts w:ascii="CMR10" w:hAnsi="CMR10" w:cs="CMR10"/>
            <w:sz w:val="20"/>
            <w:szCs w:val="20"/>
          </w:rPr>
          <w:t xml:space="preserve"> </w:t>
        </w:r>
      </w:ins>
    </w:p>
    <w:p w14:paraId="72ABED64" w14:textId="77777777" w:rsidR="001E21BA" w:rsidRDefault="001E21BA" w:rsidP="00560D01">
      <w:pPr>
        <w:pStyle w:val="PlainText"/>
        <w:rPr>
          <w:ins w:id="19" w:author="Dai, James" w:date="2021-07-21T13:50:00Z"/>
          <w:rFonts w:ascii="Courier New" w:hAnsi="Courier New" w:cs="Courier New"/>
        </w:rPr>
      </w:pPr>
    </w:p>
    <w:p w14:paraId="48BF0439" w14:textId="714ADAA8" w:rsidR="001E21BA" w:rsidRDefault="001E21BA" w:rsidP="00560D01">
      <w:pPr>
        <w:pStyle w:val="PlainText"/>
        <w:rPr>
          <w:ins w:id="20" w:author="Dai, James" w:date="2021-07-21T13:50:00Z"/>
          <w:rFonts w:ascii="Courier New" w:hAnsi="Courier New" w:cs="Courier New"/>
        </w:rPr>
      </w:pPr>
    </w:p>
    <w:p w:rsidR="00000000" w:rsidRPr="00560D01" w:rsidDel="001E21BA" w:rsidRDefault="001E21BA" w:rsidP="001E21BA">
      <w:pPr>
        <w:pStyle w:val="PlainText"/>
        <w:rPr>
          <w:del w:id="21" w:author="Dai, James" w:date="2021-07-21T13:53:00Z"/>
          <w:rFonts w:ascii="Courier New" w:hAnsi="Courier New" w:cs="Courier New"/>
        </w:rPr>
      </w:pPr>
      <w:ins w:id="22" w:author="Dai, James" w:date="2021-07-21T13:52:00Z">
        <w:r>
          <w:rPr>
            <w:rFonts w:ascii="Courier New" w:hAnsi="Courier New" w:cs="Courier New"/>
          </w:rPr>
          <w:t>In Dai et al (2021), we propose a joint constrained hypothesis</w:t>
        </w:r>
      </w:ins>
      <w:ins w:id="23" w:author="Dai, James" w:date="2021-07-21T13:53:00Z">
        <w:r>
          <w:rPr>
            <w:rFonts w:ascii="Courier New" w:hAnsi="Courier New" w:cs="Courier New"/>
          </w:rPr>
          <w:t xml:space="preserve"> test for hypermethylation and hypervariable CpG methylation </w:t>
        </w:r>
      </w:ins>
      <w:ins w:id="24" w:author="Dai, James" w:date="2021-07-21T13:54:00Z">
        <w:r>
          <w:rPr>
            <w:rFonts w:ascii="Courier New" w:hAnsi="Courier New" w:cs="Courier New"/>
          </w:rPr>
          <w:t xml:space="preserve"> (DMVC+) </w:t>
        </w:r>
      </w:ins>
      <w:ins w:id="25" w:author="Dai, James" w:date="2021-07-21T13:53:00Z">
        <w:r>
          <w:rPr>
            <w:rFonts w:ascii="Courier New" w:hAnsi="Courier New" w:cs="Courier New"/>
          </w:rPr>
          <w:t xml:space="preserve">cites in a high-throughput profiling experiment. </w:t>
        </w:r>
      </w:ins>
      <w:del w:id="26" w:author="Dai, James" w:date="2021-07-21T13:53:00Z">
        <w:r w:rsidR="00DE0A1A" w:rsidRPr="00560D01" w:rsidDel="001E21BA">
          <w:rPr>
            <w:rFonts w:ascii="Courier New" w:hAnsi="Courier New" w:cs="Courier New"/>
          </w:rPr>
          <w:delText xml:space="preserve">Previously two standard tests </w:delText>
        </w:r>
      </w:del>
    </w:p>
    <w:p w:rsidR="00000000" w:rsidRPr="00560D01" w:rsidDel="001E21BA" w:rsidRDefault="00DE0A1A" w:rsidP="00DE0A1A">
      <w:pPr>
        <w:pStyle w:val="PlainText"/>
        <w:rPr>
          <w:del w:id="27" w:author="Dai, James" w:date="2021-07-21T13:53:00Z"/>
          <w:rFonts w:ascii="Courier New" w:hAnsi="Courier New" w:cs="Courier New"/>
        </w:rPr>
      </w:pPr>
      <w:del w:id="28" w:author="Dai, James" w:date="2021-07-21T13:53:00Z">
        <w:r w:rsidRPr="00560D01" w:rsidDel="001E21BA">
          <w:rPr>
            <w:rFonts w:ascii="Courier New" w:hAnsi="Courier New" w:cs="Courier New"/>
          </w:rPr>
          <w:delText xml:space="preserve">were applied for the </w:delText>
        </w:r>
        <w:r w:rsidRPr="00560D01" w:rsidDel="001E21BA">
          <w:rPr>
            <w:rFonts w:ascii="Courier New" w:hAnsi="Courier New" w:cs="Courier New"/>
          </w:rPr>
          <w:delText>task: differential methylated CpG (DMC) and</w:delText>
        </w:r>
      </w:del>
    </w:p>
    <w:p w:rsidR="00000000" w:rsidRPr="00560D01" w:rsidRDefault="00DE0A1A" w:rsidP="001E21BA">
      <w:pPr>
        <w:pStyle w:val="PlainText"/>
        <w:rPr>
          <w:rFonts w:ascii="Courier New" w:hAnsi="Courier New" w:cs="Courier New"/>
        </w:rPr>
        <w:pPrChange w:id="29" w:author="Dai, James" w:date="2021-07-21T13:53:00Z">
          <w:pPr>
            <w:pStyle w:val="PlainText"/>
          </w:pPr>
        </w:pPrChange>
      </w:pPr>
      <w:del w:id="30" w:author="Dai, James" w:date="2021-07-21T13:53:00Z">
        <w:r w:rsidRPr="00560D01" w:rsidDel="001E21BA">
          <w:rPr>
            <w:rFonts w:ascii="Courier New" w:hAnsi="Courier New" w:cs="Courier New"/>
          </w:rPr>
          <w:delText xml:space="preserve">differential variability CpGs (DVC). </w:delText>
        </w:r>
      </w:del>
      <w:r w:rsidRPr="00560D01">
        <w:rPr>
          <w:rFonts w:ascii="Courier New" w:hAnsi="Courier New" w:cs="Courier New"/>
        </w:rPr>
        <w:t xml:space="preserve">In </w:t>
      </w:r>
      <w:del w:id="31" w:author="Dai, James" w:date="2021-07-21T13:53:00Z">
        <w:r w:rsidRPr="00560D01" w:rsidDel="001E21BA">
          <w:rPr>
            <w:rFonts w:ascii="Courier New" w:hAnsi="Courier New" w:cs="Courier New"/>
          </w:rPr>
          <w:delText>the</w:delText>
        </w:r>
      </w:del>
      <w:r w:rsidRPr="00560D01">
        <w:rPr>
          <w:rFonts w:ascii="Courier New" w:hAnsi="Courier New" w:cs="Courier New"/>
        </w:rPr>
        <w:t xml:space="preserve"> </w:t>
      </w:r>
      <w:ins w:id="32" w:author="Dai, James" w:date="2021-07-21T13:53:00Z">
        <w:r w:rsidR="001E21BA">
          <w:rPr>
            <w:rFonts w:ascii="Courier New" w:hAnsi="Courier New" w:cs="Courier New"/>
          </w:rPr>
          <w:t xml:space="preserve">the DMtest R </w:t>
        </w:r>
      </w:ins>
      <w:r w:rsidRPr="00560D01">
        <w:rPr>
          <w:rFonts w:ascii="Courier New" w:hAnsi="Courier New" w:cs="Courier New"/>
        </w:rPr>
        <w:t xml:space="preserve">package we </w:t>
      </w:r>
      <w:del w:id="33" w:author="Dai, James" w:date="2021-07-21T13:54:00Z">
        <w:r w:rsidRPr="00560D01" w:rsidDel="001E21BA">
          <w:rPr>
            <w:rFonts w:ascii="Courier New" w:hAnsi="Courier New" w:cs="Courier New"/>
          </w:rPr>
          <w:delText>propose t</w:delText>
        </w:r>
      </w:del>
      <w:del w:id="34" w:author="Dai, James" w:date="2021-07-21T13:42:00Z">
        <w:r w:rsidRPr="00560D01" w:rsidDel="00F370BD">
          <w:rPr>
            <w:rFonts w:ascii="Courier New" w:hAnsi="Courier New" w:cs="Courier New"/>
          </w:rPr>
          <w:delText>o</w:delText>
        </w:r>
      </w:del>
      <w:del w:id="35" w:author="Dai, James" w:date="2021-07-21T13:54:00Z">
        <w:r w:rsidRPr="00560D01" w:rsidDel="001E21BA">
          <w:rPr>
            <w:rFonts w:ascii="Courier New" w:hAnsi="Courier New" w:cs="Courier New"/>
          </w:rPr>
          <w:delText xml:space="preserve">w joint tests (DMVC) </w:delText>
        </w:r>
      </w:del>
      <w:ins w:id="36" w:author="Dai, James" w:date="2021-07-21T13:54:00Z">
        <w:r w:rsidR="001E21BA">
          <w:rPr>
            <w:rFonts w:ascii="Courier New" w:hAnsi="Courier New" w:cs="Courier New"/>
          </w:rPr>
          <w:t xml:space="preserve">implemented the constrained hypothesis test, along with the standard tests for </w:t>
        </w:r>
      </w:ins>
    </w:p>
    <w:p w:rsidR="00000000" w:rsidRPr="00560D01" w:rsidDel="001E21BA" w:rsidRDefault="00DE0A1A" w:rsidP="001E21BA">
      <w:pPr>
        <w:pStyle w:val="PlainText"/>
        <w:rPr>
          <w:del w:id="37" w:author="Dai, James" w:date="2021-07-21T13:55:00Z"/>
          <w:rFonts w:ascii="Courier New" w:hAnsi="Courier New" w:cs="Courier New"/>
        </w:rPr>
        <w:pPrChange w:id="38" w:author="Dai, James" w:date="2021-07-21T13:55:00Z">
          <w:pPr>
            <w:pStyle w:val="PlainText"/>
          </w:pPr>
        </w:pPrChange>
      </w:pPr>
      <w:del w:id="39" w:author="Dai, James" w:date="2021-07-21T13:54:00Z">
        <w:r w:rsidRPr="00560D01" w:rsidDel="001E21BA">
          <w:rPr>
            <w:rFonts w:ascii="Courier New" w:hAnsi="Courier New" w:cs="Courier New"/>
          </w:rPr>
          <w:delText xml:space="preserve">combing </w:delText>
        </w:r>
      </w:del>
      <w:r w:rsidRPr="00560D01">
        <w:rPr>
          <w:rFonts w:ascii="Courier New" w:hAnsi="Courier New" w:cs="Courier New"/>
        </w:rPr>
        <w:t xml:space="preserve">DMC and DVC. </w:t>
      </w:r>
      <w:del w:id="40" w:author="Dai, James" w:date="2021-07-21T13:55:00Z">
        <w:r w:rsidRPr="00560D01" w:rsidDel="001E21BA">
          <w:rPr>
            <w:rFonts w:ascii="Courier New" w:hAnsi="Courier New" w:cs="Courier New"/>
          </w:rPr>
          <w:delText xml:space="preserve">The first DMVC is proposed to test hypermethylation and </w:delText>
        </w:r>
      </w:del>
    </w:p>
    <w:p w:rsidR="00000000" w:rsidRPr="00560D01" w:rsidDel="001E21BA" w:rsidRDefault="00DE0A1A" w:rsidP="001E21BA">
      <w:pPr>
        <w:pStyle w:val="PlainText"/>
        <w:rPr>
          <w:del w:id="41" w:author="Dai, James" w:date="2021-07-21T13:55:00Z"/>
          <w:rFonts w:ascii="Courier New" w:hAnsi="Courier New" w:cs="Courier New"/>
        </w:rPr>
        <w:pPrChange w:id="42" w:author="Dai, James" w:date="2021-07-21T13:55:00Z">
          <w:pPr>
            <w:pStyle w:val="PlainText"/>
          </w:pPr>
        </w:pPrChange>
      </w:pPr>
      <w:del w:id="43" w:author="Dai, James" w:date="2021-07-21T13:55:00Z">
        <w:r w:rsidRPr="00560D01" w:rsidDel="001E21BA">
          <w:rPr>
            <w:rFonts w:ascii="Courier New" w:hAnsi="Courier New" w:cs="Courier New"/>
          </w:rPr>
          <w:delText>increased variance in cancer, and the second DM</w:delText>
        </w:r>
        <w:r w:rsidRPr="00560D01" w:rsidDel="001E21BA">
          <w:rPr>
            <w:rFonts w:ascii="Courier New" w:hAnsi="Courier New" w:cs="Courier New"/>
          </w:rPr>
          <w:delText>VC is aimed to test for differential methylation</w:delText>
        </w:r>
      </w:del>
    </w:p>
    <w:p w:rsidR="00000000" w:rsidRPr="00560D01" w:rsidRDefault="00DE0A1A" w:rsidP="001E21BA">
      <w:pPr>
        <w:pStyle w:val="PlainText"/>
        <w:rPr>
          <w:rFonts w:ascii="Courier New" w:hAnsi="Courier New" w:cs="Courier New"/>
        </w:rPr>
        <w:pPrChange w:id="44" w:author="Dai, James" w:date="2021-07-21T13:55:00Z">
          <w:pPr>
            <w:pStyle w:val="PlainText"/>
          </w:pPr>
        </w:pPrChange>
      </w:pPr>
      <w:del w:id="45" w:author="Dai, James" w:date="2021-07-21T13:55:00Z">
        <w:r w:rsidRPr="00560D01" w:rsidDel="001E21BA">
          <w:rPr>
            <w:rFonts w:ascii="Courier New" w:hAnsi="Courier New" w:cs="Courier New"/>
          </w:rPr>
          <w:delText>in both direction and increased variance in cancer.</w:delText>
        </w:r>
      </w:del>
      <w:ins w:id="46" w:author="Dai, James" w:date="2021-07-21T13:58:00Z">
        <w:r w:rsidR="00FB2454">
          <w:rPr>
            <w:rFonts w:ascii="Courier New" w:hAnsi="Courier New" w:cs="Courier New"/>
          </w:rPr>
          <w:t xml:space="preserve"> </w:t>
        </w:r>
      </w:ins>
      <w:ins w:id="47" w:author="Dai, James" w:date="2021-07-21T13:59:00Z">
        <w:r w:rsidR="00FB2454">
          <w:rPr>
            <w:rFonts w:ascii="Courier New" w:hAnsi="Courier New" w:cs="Courier New"/>
          </w:rPr>
          <w:t xml:space="preserve">We also implemented another constrained test where there is no constraint for mean difference, only increased variability. </w:t>
        </w:r>
      </w:ins>
    </w:p>
    <w:p w:rsidR="00000000" w:rsidRPr="00560D01" w:rsidRDefault="001E21BA" w:rsidP="00560D01">
      <w:pPr>
        <w:pStyle w:val="PlainText"/>
        <w:rPr>
          <w:rFonts w:ascii="Courier New" w:hAnsi="Courier New" w:cs="Courier New"/>
        </w:rPr>
      </w:pPr>
      <w:ins w:id="48" w:author="Dai, James" w:date="2021-07-21T13:55:00Z">
        <w:r>
          <w:rPr>
            <w:rFonts w:ascii="Courier New" w:hAnsi="Courier New" w:cs="Courier New"/>
          </w:rPr>
          <w:t>As shown in Dai et al (2021), t</w:t>
        </w:r>
      </w:ins>
      <w:del w:id="49" w:author="Dai, James" w:date="2021-07-21T13:55:00Z">
        <w:r w:rsidR="00DE0A1A" w:rsidRPr="00560D01" w:rsidDel="001E21BA">
          <w:rPr>
            <w:rFonts w:ascii="Courier New" w:hAnsi="Courier New" w:cs="Courier New"/>
          </w:rPr>
          <w:delText>T</w:delText>
        </w:r>
      </w:del>
      <w:r w:rsidR="00DE0A1A" w:rsidRPr="00560D01">
        <w:rPr>
          <w:rFonts w:ascii="Courier New" w:hAnsi="Courier New" w:cs="Courier New"/>
        </w:rPr>
        <w:t xml:space="preserve">he proposed joint tests substantially improved detection power in 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lastRenderedPageBreak/>
        <w:t>simulation studies</w:t>
      </w:r>
      <w:ins w:id="50" w:author="Dai, James" w:date="2021-07-21T13:55:00Z">
        <w:r w:rsidR="001E21BA">
          <w:rPr>
            <w:rFonts w:ascii="Courier New" w:hAnsi="Courier New" w:cs="Courier New"/>
          </w:rPr>
          <w:t xml:space="preserve"> and the TCGA data example</w:t>
        </w:r>
      </w:ins>
      <w:r w:rsidRPr="00560D01">
        <w:rPr>
          <w:rFonts w:ascii="Courier New" w:hAnsi="Courier New" w:cs="Courier New"/>
        </w:rPr>
        <w:t xml:space="preserve">, </w:t>
      </w:r>
      <w:del w:id="51" w:author="Dai, James" w:date="2021-07-21T13:55:00Z">
        <w:r w:rsidRPr="00560D01" w:rsidDel="001E21BA">
          <w:rPr>
            <w:rFonts w:ascii="Courier New" w:hAnsi="Courier New" w:cs="Courier New"/>
          </w:rPr>
          <w:delText xml:space="preserve">and </w:delText>
        </w:r>
      </w:del>
      <w:r w:rsidRPr="00560D01">
        <w:rPr>
          <w:rFonts w:ascii="Courier New" w:hAnsi="Courier New" w:cs="Courier New"/>
        </w:rPr>
        <w:t>yield</w:t>
      </w:r>
      <w:ins w:id="52" w:author="Dai, James" w:date="2021-07-21T13:55:00Z">
        <w:r w:rsidR="001E21BA">
          <w:rPr>
            <w:rFonts w:ascii="Courier New" w:hAnsi="Courier New" w:cs="Courier New"/>
          </w:rPr>
          <w:t>ing</w:t>
        </w:r>
      </w:ins>
      <w:del w:id="53" w:author="Dai, James" w:date="2021-07-21T13:55:00Z">
        <w:r w:rsidRPr="00560D01" w:rsidDel="001E21BA">
          <w:rPr>
            <w:rFonts w:ascii="Courier New" w:hAnsi="Courier New" w:cs="Courier New"/>
          </w:rPr>
          <w:delText>s</w:delText>
        </w:r>
      </w:del>
      <w:r w:rsidRPr="00560D01">
        <w:rPr>
          <w:rFonts w:ascii="Courier New" w:hAnsi="Courier New" w:cs="Courier New"/>
        </w:rPr>
        <w:t xml:space="preserve"> more cancer CpG markers than the standard </w:t>
      </w:r>
      <w:ins w:id="54" w:author="Dai, James" w:date="2021-07-21T13:56:00Z">
        <w:r w:rsidR="001E21BA">
          <w:rPr>
            <w:rFonts w:ascii="Courier New" w:hAnsi="Courier New" w:cs="Courier New"/>
          </w:rPr>
          <w:t xml:space="preserve">DMC and DVC </w:t>
        </w:r>
      </w:ins>
      <w:r w:rsidRPr="00560D01">
        <w:rPr>
          <w:rFonts w:ascii="Courier New" w:hAnsi="Courier New" w:cs="Courier New"/>
        </w:rPr>
        <w:t>tests.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# Ex</w:t>
      </w:r>
      <w:r w:rsidRPr="00560D01">
        <w:rPr>
          <w:rFonts w:ascii="Courier New" w:hAnsi="Courier New" w:cs="Courier New"/>
        </w:rPr>
        <w:t>ample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The following example takes </w:t>
      </w:r>
      <w:ins w:id="55" w:author="Dai, James" w:date="2021-07-21T13:56:00Z">
        <w:r w:rsidR="001E21BA">
          <w:rPr>
            <w:rFonts w:ascii="Courier New" w:hAnsi="Courier New" w:cs="Courier New"/>
          </w:rPr>
          <w:t xml:space="preserve">the </w:t>
        </w:r>
      </w:ins>
      <w:r w:rsidRPr="00560D01">
        <w:rPr>
          <w:rFonts w:ascii="Courier New" w:hAnsi="Courier New" w:cs="Courier New"/>
        </w:rPr>
        <w:t xml:space="preserve">DNA methylation data from 334 samples of </w:t>
      </w:r>
      <w:ins w:id="56" w:author="Dai, James" w:date="2021-07-21T13:56:00Z">
        <w:r w:rsidR="001E21BA">
          <w:rPr>
            <w:rFonts w:ascii="Courier New" w:hAnsi="Courier New" w:cs="Courier New"/>
          </w:rPr>
          <w:t>TCGA colorectal cancer samples (</w:t>
        </w:r>
      </w:ins>
      <w:r w:rsidRPr="00560D01">
        <w:rPr>
          <w:rFonts w:ascii="Courier New" w:hAnsi="Courier New" w:cs="Courier New"/>
        </w:rPr>
        <w:t>TCGA-COAD</w:t>
      </w:r>
      <w:ins w:id="57" w:author="Dai, James" w:date="2021-07-21T13:56:00Z">
        <w:r w:rsidR="001E21BA">
          <w:rPr>
            <w:rFonts w:ascii="Courier New" w:hAnsi="Courier New" w:cs="Courier New"/>
          </w:rPr>
          <w:t>)</w:t>
        </w:r>
      </w:ins>
      <w:r w:rsidRPr="00560D01">
        <w:rPr>
          <w:rFonts w:ascii="Courier New" w:hAnsi="Courier New" w:cs="Courier New"/>
        </w:rPr>
        <w:t>;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In the illustration we use </w:t>
      </w:r>
      <w:commentRangeStart w:id="58"/>
      <w:del w:id="59" w:author="Dai, James" w:date="2021-07-21T13:56:00Z">
        <w:r w:rsidRPr="00560D01" w:rsidDel="008D1B16">
          <w:rPr>
            <w:rFonts w:ascii="Courier New" w:hAnsi="Courier New" w:cs="Courier New"/>
          </w:rPr>
          <w:delText xml:space="preserve">top </w:delText>
        </w:r>
      </w:del>
      <w:commentRangeEnd w:id="58"/>
      <w:r w:rsidR="008D1B16">
        <w:rPr>
          <w:rStyle w:val="CommentReference"/>
          <w:rFonts w:asciiTheme="minorHAnsi" w:hAnsiTheme="minorHAnsi"/>
        </w:rPr>
        <w:commentReference w:id="58"/>
      </w:r>
      <w:ins w:id="60" w:author="Dai, James" w:date="2021-07-21T13:56:00Z">
        <w:r w:rsidR="008D1B16">
          <w:rPr>
            <w:rFonts w:ascii="Courier New" w:hAnsi="Courier New" w:cs="Courier New"/>
          </w:rPr>
          <w:t xml:space="preserve"> representative</w:t>
        </w:r>
        <w:r w:rsidR="008D1B16" w:rsidRPr="00560D01">
          <w:rPr>
            <w:rFonts w:ascii="Courier New" w:hAnsi="Courier New" w:cs="Courier New"/>
          </w:rPr>
          <w:t xml:space="preserve"> </w:t>
        </w:r>
      </w:ins>
      <w:r w:rsidRPr="00560D01">
        <w:rPr>
          <w:rFonts w:ascii="Courier New" w:hAnsi="Courier New" w:cs="Courier New"/>
        </w:rPr>
        <w:t>1000 CpG probes to save time. For genome-wide data</w:t>
      </w:r>
      <w:ins w:id="61" w:author="Dai, James" w:date="2021-07-21T13:58:00Z">
        <w:r w:rsidR="008D1B16">
          <w:rPr>
            <w:rFonts w:ascii="Courier New" w:hAnsi="Courier New" w:cs="Courier New"/>
          </w:rPr>
          <w:t xml:space="preserve"> with potentially $&gt;$ 500,000 CpGs</w:t>
        </w:r>
      </w:ins>
      <w:r w:rsidRPr="00560D01">
        <w:rPr>
          <w:rFonts w:ascii="Courier New" w:hAnsi="Courier New" w:cs="Courier New"/>
        </w:rPr>
        <w:t>,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users can </w:t>
      </w:r>
      <w:ins w:id="62" w:author="Dai, James" w:date="2021-07-21T13:57:00Z">
        <w:r w:rsidR="008D1B16">
          <w:rPr>
            <w:rFonts w:ascii="Courier New" w:hAnsi="Courier New" w:cs="Courier New"/>
          </w:rPr>
          <w:t xml:space="preserve">invoke parallel computing mode by </w:t>
        </w:r>
      </w:ins>
      <w:r w:rsidRPr="00560D01">
        <w:rPr>
          <w:rFonts w:ascii="Courier New" w:hAnsi="Courier New" w:cs="Courier New"/>
        </w:rPr>
        <w:t>set</w:t>
      </w:r>
      <w:ins w:id="63" w:author="Dai, James" w:date="2021-07-21T13:57:00Z">
        <w:r w:rsidR="008D1B16">
          <w:rPr>
            <w:rFonts w:ascii="Courier New" w:hAnsi="Courier New" w:cs="Courier New"/>
          </w:rPr>
          <w:t>ting</w:t>
        </w:r>
      </w:ins>
      <w:r w:rsidRPr="00560D01">
        <w:rPr>
          <w:rFonts w:ascii="Courier New" w:hAnsi="Courier New" w:cs="Courier New"/>
        </w:rPr>
        <w:t xml:space="preserve"> appropriate</w:t>
      </w:r>
      <w:ins w:id="64" w:author="Dai, James" w:date="2021-07-21T13:57:00Z">
        <w:r w:rsidR="008D1B16">
          <w:rPr>
            <w:rFonts w:ascii="Courier New" w:hAnsi="Courier New" w:cs="Courier New"/>
          </w:rPr>
          <w:t xml:space="preserve"> numbers of </w:t>
        </w:r>
      </w:ins>
      <w:r w:rsidRPr="00560D01">
        <w:rPr>
          <w:rFonts w:ascii="Courier New" w:hAnsi="Courier New" w:cs="Courier New"/>
        </w:rPr>
        <w:t xml:space="preserve"> core</w:t>
      </w:r>
      <w:ins w:id="65" w:author="Dai, James" w:date="2021-07-21T13:57:00Z">
        <w:r w:rsidR="008D1B16">
          <w:rPr>
            <w:rFonts w:ascii="Courier New" w:hAnsi="Courier New" w:cs="Courier New"/>
          </w:rPr>
          <w:t>s</w:t>
        </w:r>
      </w:ins>
      <w:del w:id="66" w:author="Dai, James" w:date="2021-07-21T13:57:00Z">
        <w:r w:rsidRPr="00560D01" w:rsidDel="008D1B16">
          <w:rPr>
            <w:rFonts w:ascii="Courier New" w:hAnsi="Courier New" w:cs="Courier New"/>
          </w:rPr>
          <w:delText>number and use the parallel version for the joint tests</w:delText>
        </w:r>
      </w:del>
      <w:r w:rsidRPr="00560D01">
        <w:rPr>
          <w:rFonts w:ascii="Courier New" w:hAnsi="Courier New" w:cs="Courier New"/>
        </w:rPr>
        <w:t>.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```{r setup}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library(DMtest)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#load example data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data(beta)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dim(beta)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data("covariate")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dim(covariate)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#compute p-values 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out=dmvc(beta=beta,covariate=covariate)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head(out)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```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># Reference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r w:rsidRPr="00560D01">
        <w:rPr>
          <w:rFonts w:ascii="Courier New" w:hAnsi="Courier New" w:cs="Courier New"/>
        </w:rPr>
        <w:t xml:space="preserve">James Y. Dai et al. Incorporating increased variability in </w:t>
      </w:r>
      <w:ins w:id="67" w:author="Dai, James" w:date="2021-07-21T13:38:00Z">
        <w:r w:rsidR="003D4A77">
          <w:rPr>
            <w:rFonts w:ascii="Courier New" w:hAnsi="Courier New" w:cs="Courier New"/>
          </w:rPr>
          <w:t>discove</w:t>
        </w:r>
      </w:ins>
      <w:ins w:id="68" w:author="Dai, James" w:date="2021-07-21T13:39:00Z">
        <w:r w:rsidR="003D4A77">
          <w:rPr>
            <w:rFonts w:ascii="Courier New" w:hAnsi="Courier New" w:cs="Courier New"/>
          </w:rPr>
          <w:t>ring</w:t>
        </w:r>
      </w:ins>
      <w:del w:id="69" w:author="Dai, James" w:date="2021-07-21T13:38:00Z">
        <w:r w:rsidRPr="00560D01" w:rsidDel="003D4A77">
          <w:rPr>
            <w:rFonts w:ascii="Courier New" w:hAnsi="Courier New" w:cs="Courier New"/>
          </w:rPr>
          <w:delText>differen</w:delText>
        </w:r>
        <w:r w:rsidRPr="00560D01" w:rsidDel="003D4A77">
          <w:rPr>
            <w:rFonts w:ascii="Courier New" w:hAnsi="Courier New" w:cs="Courier New"/>
          </w:rPr>
          <w:delText>tial</w:delText>
        </w:r>
      </w:del>
      <w:r w:rsidRPr="00560D01">
        <w:rPr>
          <w:rFonts w:ascii="Courier New" w:hAnsi="Courier New" w:cs="Courier New"/>
        </w:rPr>
        <w:t xml:space="preserve"> </w:t>
      </w:r>
    </w:p>
    <w:p w:rsidR="00000000" w:rsidRPr="00560D01" w:rsidRDefault="00DE0A1A" w:rsidP="00560D01">
      <w:pPr>
        <w:pStyle w:val="PlainText"/>
        <w:rPr>
          <w:rFonts w:ascii="Courier New" w:hAnsi="Courier New" w:cs="Courier New"/>
        </w:rPr>
      </w:pPr>
      <w:del w:id="70" w:author="Dai, James" w:date="2021-07-21T13:39:00Z">
        <w:r w:rsidRPr="00560D01" w:rsidDel="003D4A77">
          <w:rPr>
            <w:rFonts w:ascii="Courier New" w:hAnsi="Courier New" w:cs="Courier New"/>
          </w:rPr>
          <w:delText xml:space="preserve">methylation and </w:delText>
        </w:r>
      </w:del>
      <w:r w:rsidRPr="00560D01">
        <w:rPr>
          <w:rFonts w:ascii="Courier New" w:hAnsi="Courier New" w:cs="Courier New"/>
        </w:rPr>
        <w:t xml:space="preserve">cancer </w:t>
      </w:r>
      <w:ins w:id="71" w:author="Dai, James" w:date="2021-07-21T13:39:00Z">
        <w:r w:rsidR="003D4A77">
          <w:rPr>
            <w:rFonts w:ascii="Courier New" w:hAnsi="Courier New" w:cs="Courier New"/>
          </w:rPr>
          <w:t xml:space="preserve">methylation </w:t>
        </w:r>
      </w:ins>
      <w:del w:id="72" w:author="Dai, James" w:date="2021-07-21T13:39:00Z">
        <w:r w:rsidRPr="00560D01" w:rsidDel="003D4A77">
          <w:rPr>
            <w:rFonts w:ascii="Courier New" w:hAnsi="Courier New" w:cs="Courier New"/>
          </w:rPr>
          <w:delText>bio</w:delText>
        </w:r>
      </w:del>
      <w:r w:rsidRPr="00560D01">
        <w:rPr>
          <w:rFonts w:ascii="Courier New" w:hAnsi="Courier New" w:cs="Courier New"/>
        </w:rPr>
        <w:t>marker</w:t>
      </w:r>
      <w:ins w:id="73" w:author="Dai, James" w:date="2021-07-21T13:39:00Z">
        <w:r w:rsidR="003D4A77">
          <w:rPr>
            <w:rFonts w:ascii="Courier New" w:hAnsi="Courier New" w:cs="Courier New"/>
          </w:rPr>
          <w:t>s</w:t>
        </w:r>
      </w:ins>
      <w:del w:id="74" w:author="Dai, James" w:date="2021-07-21T13:39:00Z">
        <w:r w:rsidRPr="00560D01" w:rsidDel="003D4A77">
          <w:rPr>
            <w:rFonts w:ascii="Courier New" w:hAnsi="Courier New" w:cs="Courier New"/>
          </w:rPr>
          <w:delText xml:space="preserve"> discovery</w:delText>
        </w:r>
      </w:del>
      <w:r w:rsidRPr="00560D01">
        <w:rPr>
          <w:rFonts w:ascii="Courier New" w:hAnsi="Courier New" w:cs="Courier New"/>
        </w:rPr>
        <w:t xml:space="preserve">, </w:t>
      </w:r>
    </w:p>
    <w:p w:rsidR="00000000" w:rsidRPr="00560D01" w:rsidRDefault="003D4A77" w:rsidP="00560D01">
      <w:pPr>
        <w:pStyle w:val="PlainText"/>
        <w:rPr>
          <w:rFonts w:ascii="Courier New" w:hAnsi="Courier New" w:cs="Courier New"/>
        </w:rPr>
      </w:pPr>
      <w:ins w:id="75" w:author="Dai, James" w:date="2021-07-21T13:39:00Z">
        <w:r>
          <w:rPr>
            <w:rFonts w:ascii="Courier New" w:hAnsi="Courier New" w:cs="Courier New"/>
          </w:rPr>
          <w:t>Biostatistics</w:t>
        </w:r>
      </w:ins>
      <w:del w:id="76" w:author="Dai, James" w:date="2021-07-21T13:39:00Z">
        <w:r w:rsidR="00DE0A1A" w:rsidRPr="00560D01" w:rsidDel="003D4A77">
          <w:rPr>
            <w:rFonts w:ascii="Courier New" w:hAnsi="Courier New" w:cs="Courier New"/>
          </w:rPr>
          <w:delText>Genome Biology</w:delText>
        </w:r>
      </w:del>
      <w:r w:rsidR="00DE0A1A" w:rsidRPr="00560D01">
        <w:rPr>
          <w:rFonts w:ascii="Courier New" w:hAnsi="Courier New" w:cs="Courier New"/>
        </w:rPr>
        <w:t xml:space="preserve"> 2021, submitted.</w:t>
      </w:r>
    </w:p>
    <w:sectPr w:rsidR="00000000" w:rsidRPr="00560D01" w:rsidSect="00560D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Dai, James" w:date="2021-07-21T13:52:00Z" w:initials="DJ">
    <w:p w14:paraId="76BE70B2" w14:textId="5976FC7E" w:rsidR="001E21BA" w:rsidRDefault="001E21BA">
      <w:pPr>
        <w:pStyle w:val="CommentText"/>
      </w:pPr>
      <w:r>
        <w:rPr>
          <w:rStyle w:val="CommentReference"/>
        </w:rPr>
        <w:annotationRef/>
      </w:r>
      <w:r>
        <w:t>Add references</w:t>
      </w:r>
      <w:r w:rsidR="00DE0A1A">
        <w:t xml:space="preserve"> from my paper</w:t>
      </w:r>
    </w:p>
  </w:comment>
  <w:comment w:id="58" w:author="Dai, James" w:date="2021-07-21T13:57:00Z" w:initials="DJ">
    <w:p w14:paraId="3912AF4F" w14:textId="68A7328B" w:rsidR="008D1B16" w:rsidRDefault="008D1B16">
      <w:pPr>
        <w:pStyle w:val="CommentText"/>
      </w:pPr>
      <w:r>
        <w:rPr>
          <w:rStyle w:val="CommentReference"/>
        </w:rPr>
        <w:annotationRef/>
      </w:r>
      <w:r>
        <w:t>What do you mean by “top”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BE70B2" w15:done="0"/>
  <w15:commentEx w15:paraId="3912A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2A502" w16cex:dateUtc="2021-07-21T20:52:00Z"/>
  <w16cex:commentExtensible w16cex:durableId="24A2A630" w16cex:dateUtc="2021-07-21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BE70B2" w16cid:durableId="24A2A502"/>
  <w16cid:commentId w16cid:paraId="3912AF4F" w16cid:durableId="24A2A6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i, James">
    <w15:presenceInfo w15:providerId="AD" w15:userId="S::jdai@fredhutch.org::47e0d18d-6c9e-451b-9e23-7e2412e79e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5"/>
    <w:rsid w:val="000A7D85"/>
    <w:rsid w:val="000E0230"/>
    <w:rsid w:val="00132C1A"/>
    <w:rsid w:val="001E21BA"/>
    <w:rsid w:val="003D4A77"/>
    <w:rsid w:val="00560D01"/>
    <w:rsid w:val="008D1B16"/>
    <w:rsid w:val="00B700DD"/>
    <w:rsid w:val="00DE0A1A"/>
    <w:rsid w:val="00DE42E0"/>
    <w:rsid w:val="00F370BD"/>
    <w:rsid w:val="00F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0FA9"/>
  <w15:chartTrackingRefBased/>
  <w15:docId w15:val="{05645173-5981-486B-994C-6EB40AE7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0D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0D0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E2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1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James</dc:creator>
  <cp:keywords/>
  <dc:description/>
  <cp:lastModifiedBy>Dai, James</cp:lastModifiedBy>
  <cp:revision>5</cp:revision>
  <dcterms:created xsi:type="dcterms:W3CDTF">2021-07-21T20:40:00Z</dcterms:created>
  <dcterms:modified xsi:type="dcterms:W3CDTF">2021-07-21T22:00:00Z</dcterms:modified>
</cp:coreProperties>
</file>