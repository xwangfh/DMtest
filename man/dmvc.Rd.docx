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FE09E" w14:textId="77777777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% Generated by roxygen2: do not edit by hand</w:t>
      </w:r>
    </w:p>
    <w:p w14:paraId="5228E8BC" w14:textId="77777777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% Please edit documentation in R/dmvc.R</w:t>
      </w:r>
    </w:p>
    <w:p w14:paraId="06755E40" w14:textId="77777777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\name{dmvc}</w:t>
      </w:r>
    </w:p>
    <w:p w14:paraId="5FAD6A94" w14:textId="77777777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\alias{dmvc}</w:t>
      </w:r>
    </w:p>
    <w:p w14:paraId="1ADEABD9" w14:textId="2DBCB972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\title{Perform DMC</w:t>
      </w:r>
      <w:ins w:id="0" w:author="Dai, James" w:date="2021-07-21T13:18:00Z">
        <w:r w:rsidR="002E5FA0">
          <w:rPr>
            <w:rFonts w:ascii="Courier New" w:hAnsi="Courier New" w:cs="Courier New"/>
          </w:rPr>
          <w:t xml:space="preserve">, </w:t>
        </w:r>
      </w:ins>
      <w:del w:id="1" w:author="Dai, James" w:date="2021-07-21T13:18:00Z">
        <w:r w:rsidRPr="00301A4B" w:rsidDel="002E5FA0">
          <w:rPr>
            <w:rFonts w:ascii="Courier New" w:hAnsi="Courier New" w:cs="Courier New"/>
          </w:rPr>
          <w:delText>/</w:delText>
        </w:r>
      </w:del>
      <w:r w:rsidRPr="00301A4B">
        <w:rPr>
          <w:rFonts w:ascii="Courier New" w:hAnsi="Courier New" w:cs="Courier New"/>
        </w:rPr>
        <w:t>DVC</w:t>
      </w:r>
      <w:ins w:id="2" w:author="Dai, James" w:date="2021-07-21T13:18:00Z">
        <w:r w:rsidR="002E5FA0">
          <w:rPr>
            <w:rFonts w:ascii="Courier New" w:hAnsi="Courier New" w:cs="Courier New"/>
          </w:rPr>
          <w:t xml:space="preserve">, DMVC, </w:t>
        </w:r>
      </w:ins>
      <w:del w:id="3" w:author="Dai, James" w:date="2021-07-21T13:18:00Z">
        <w:r w:rsidRPr="00301A4B" w:rsidDel="002E5FA0">
          <w:rPr>
            <w:rFonts w:ascii="Courier New" w:hAnsi="Courier New" w:cs="Courier New"/>
          </w:rPr>
          <w:delText xml:space="preserve"> </w:delText>
        </w:r>
      </w:del>
      <w:r w:rsidRPr="00301A4B">
        <w:rPr>
          <w:rFonts w:ascii="Courier New" w:hAnsi="Courier New" w:cs="Courier New"/>
        </w:rPr>
        <w:t xml:space="preserve">and </w:t>
      </w:r>
      <w:ins w:id="4" w:author="Dai, James" w:date="2021-07-21T13:18:00Z">
        <w:r w:rsidR="002E5FA0">
          <w:rPr>
            <w:rFonts w:ascii="Courier New" w:hAnsi="Courier New" w:cs="Courier New"/>
          </w:rPr>
          <w:t>DMVC+</w:t>
        </w:r>
      </w:ins>
      <w:del w:id="5" w:author="Dai, James" w:date="2021-07-21T13:18:00Z">
        <w:r w:rsidRPr="00301A4B" w:rsidDel="002E5FA0">
          <w:rPr>
            <w:rFonts w:ascii="Courier New" w:hAnsi="Courier New" w:cs="Courier New"/>
          </w:rPr>
          <w:delText>joint</w:delText>
        </w:r>
      </w:del>
      <w:r w:rsidRPr="00301A4B">
        <w:rPr>
          <w:rFonts w:ascii="Courier New" w:hAnsi="Courier New" w:cs="Courier New"/>
        </w:rPr>
        <w:t xml:space="preserve"> tests</w:t>
      </w:r>
      <w:ins w:id="6" w:author="Dai, James" w:date="2021-07-21T13:19:00Z">
        <w:r w:rsidR="002E5FA0">
          <w:rPr>
            <w:rFonts w:ascii="Courier New" w:hAnsi="Courier New" w:cs="Courier New"/>
          </w:rPr>
          <w:t xml:space="preserve"> for genome-wide CpGs in methylation arrays</w:t>
        </w:r>
      </w:ins>
      <w:r w:rsidRPr="00301A4B">
        <w:rPr>
          <w:rFonts w:ascii="Courier New" w:hAnsi="Courier New" w:cs="Courier New"/>
        </w:rPr>
        <w:t>.}</w:t>
      </w:r>
    </w:p>
    <w:p w14:paraId="6B7375E0" w14:textId="77777777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\usage{</w:t>
      </w:r>
    </w:p>
    <w:p w14:paraId="477E0E9B" w14:textId="77777777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dmvc(beta = beta, covariate = covariate, npermut=100,permut.seed=100,corenumber=1)</w:t>
      </w:r>
    </w:p>
    <w:p w14:paraId="4A033071" w14:textId="77777777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14:paraId="77663A9C" w14:textId="77777777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\arguments{</w:t>
      </w:r>
    </w:p>
    <w:p w14:paraId="27E37187" w14:textId="42F75E0A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\item{beta}{</w:t>
      </w:r>
      <w:ins w:id="7" w:author="Dai, James" w:date="2021-07-21T13:19:00Z">
        <w:r w:rsidR="002E5FA0">
          <w:rPr>
            <w:rFonts w:ascii="Courier New" w:hAnsi="Courier New" w:cs="Courier New"/>
          </w:rPr>
          <w:t xml:space="preserve">Methylation </w:t>
        </w:r>
      </w:ins>
      <w:r w:rsidRPr="00301A4B">
        <w:rPr>
          <w:rFonts w:ascii="Courier New" w:hAnsi="Courier New" w:cs="Courier New"/>
        </w:rPr>
        <w:t>beta value matrix, row for CpGs, column for samples</w:t>
      </w:r>
      <w:ins w:id="8" w:author="Dai, James" w:date="2021-07-21T13:20:00Z">
        <w:r w:rsidR="00EE738D">
          <w:rPr>
            <w:rFonts w:ascii="Courier New" w:hAnsi="Courier New" w:cs="Courier New"/>
          </w:rPr>
          <w:t>.</w:t>
        </w:r>
      </w:ins>
      <w:del w:id="9" w:author="Dai, James" w:date="2021-07-21T13:20:00Z">
        <w:r w:rsidRPr="00301A4B" w:rsidDel="00EE738D">
          <w:rPr>
            <w:rFonts w:ascii="Courier New" w:hAnsi="Courier New" w:cs="Courier New"/>
          </w:rPr>
          <w:delText>,</w:delText>
        </w:r>
      </w:del>
    </w:p>
    <w:p w14:paraId="5B870F73" w14:textId="1A8A2613"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del w:id="10" w:author="Dai, James" w:date="2021-07-21T13:20:00Z">
        <w:r w:rsidRPr="00301A4B" w:rsidDel="00EE738D">
          <w:rPr>
            <w:rFonts w:ascii="Courier New" w:hAnsi="Courier New" w:cs="Courier New"/>
          </w:rPr>
          <w:delText>it uses</w:delText>
        </w:r>
      </w:del>
      <w:ins w:id="11" w:author="Dai, James" w:date="2021-07-21T13:20:00Z">
        <w:r w:rsidR="00EE738D">
          <w:rPr>
            <w:rFonts w:ascii="Courier New" w:hAnsi="Courier New" w:cs="Courier New"/>
          </w:rPr>
          <w:t>The matrix has</w:t>
        </w:r>
      </w:ins>
      <w:r w:rsidRPr="00301A4B">
        <w:rPr>
          <w:rFonts w:ascii="Courier New" w:hAnsi="Courier New" w:cs="Courier New"/>
        </w:rPr>
        <w:t xml:space="preserve"> sample name as the column name</w:t>
      </w:r>
      <w:ins w:id="12" w:author="Dai, James" w:date="2021-07-21T13:21:00Z">
        <w:r w:rsidR="00EE738D">
          <w:rPr>
            <w:rFonts w:ascii="Courier New" w:hAnsi="Courier New" w:cs="Courier New"/>
          </w:rPr>
          <w:t>s</w:t>
        </w:r>
      </w:ins>
      <w:ins w:id="13" w:author="Dai, James" w:date="2021-07-21T13:20:00Z">
        <w:r w:rsidR="00EE738D">
          <w:rPr>
            <w:rFonts w:ascii="Courier New" w:hAnsi="Courier New" w:cs="Courier New"/>
          </w:rPr>
          <w:t>, and CpG names as the row names</w:t>
        </w:r>
      </w:ins>
      <w:r w:rsidRPr="00301A4B">
        <w:rPr>
          <w:rFonts w:ascii="Courier New" w:hAnsi="Courier New" w:cs="Courier New"/>
        </w:rPr>
        <w:t>.}</w:t>
      </w:r>
    </w:p>
    <w:p w:rsidR="00000000" w:rsidRPr="00301A4B" w:rsidDel="00EE738D" w:rsidRDefault="00C86EE5" w:rsidP="00301A4B">
      <w:pPr>
        <w:pStyle w:val="PlainText"/>
        <w:rPr>
          <w:del w:id="14" w:author="Dai, James" w:date="2021-07-21T13:21:00Z"/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\item{covariate}{covariate matrix, a data frame including all covariates to</w:t>
      </w:r>
      <w:ins w:id="15" w:author="Dai, James" w:date="2021-07-21T13:21:00Z">
        <w:r w:rsidR="00EE738D">
          <w:rPr>
            <w:rFonts w:ascii="Courier New" w:hAnsi="Courier New" w:cs="Courier New"/>
          </w:rPr>
          <w:t xml:space="preserve"> in the regression model</w:t>
        </w:r>
      </w:ins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del w:id="16" w:author="Dai, James" w:date="2021-07-21T13:21:00Z">
        <w:r w:rsidRPr="00301A4B" w:rsidDel="00EE738D">
          <w:rPr>
            <w:rFonts w:ascii="Courier New" w:hAnsi="Courier New" w:cs="Courier New"/>
          </w:rPr>
          <w:delText>adjust for</w:delText>
        </w:r>
      </w:del>
      <w:r w:rsidRPr="00301A4B">
        <w:rPr>
          <w:rFonts w:ascii="Courier New" w:hAnsi="Courier New" w:cs="Courier New"/>
        </w:rPr>
        <w:t xml:space="preserve">, </w:t>
      </w:r>
      <w:ins w:id="17" w:author="Dai, James" w:date="2021-07-21T13:22:00Z">
        <w:r w:rsidR="00EE738D">
          <w:rPr>
            <w:rFonts w:ascii="Courier New" w:hAnsi="Courier New" w:cs="Courier New"/>
          </w:rPr>
          <w:t xml:space="preserve">whose </w:t>
        </w:r>
      </w:ins>
      <w:r w:rsidRPr="00301A4B">
        <w:rPr>
          <w:rFonts w:ascii="Courier New" w:hAnsi="Courier New" w:cs="Courier New"/>
        </w:rPr>
        <w:t xml:space="preserve">row </w:t>
      </w:r>
      <w:ins w:id="18" w:author="Dai, James" w:date="2021-07-21T13:22:00Z">
        <w:r w:rsidR="00EE738D">
          <w:rPr>
            <w:rFonts w:ascii="Courier New" w:hAnsi="Courier New" w:cs="Courier New"/>
          </w:rPr>
          <w:t xml:space="preserve">represents </w:t>
        </w:r>
      </w:ins>
      <w:del w:id="19" w:author="Dai, James" w:date="2021-07-21T13:22:00Z">
        <w:r w:rsidRPr="00301A4B" w:rsidDel="00EE738D">
          <w:rPr>
            <w:rFonts w:ascii="Courier New" w:hAnsi="Courier New" w:cs="Courier New"/>
          </w:rPr>
          <w:delText xml:space="preserve">for </w:delText>
        </w:r>
      </w:del>
      <w:r w:rsidRPr="00301A4B">
        <w:rPr>
          <w:rFonts w:ascii="Courier New" w:hAnsi="Courier New" w:cs="Courier New"/>
        </w:rPr>
        <w:t xml:space="preserve">samples, column </w:t>
      </w:r>
      <w:ins w:id="20" w:author="Dai, James" w:date="2021-07-21T13:22:00Z">
        <w:r w:rsidR="00EE738D">
          <w:rPr>
            <w:rFonts w:ascii="Courier New" w:hAnsi="Courier New" w:cs="Courier New"/>
          </w:rPr>
          <w:t>represents</w:t>
        </w:r>
      </w:ins>
      <w:del w:id="21" w:author="Dai, James" w:date="2021-07-21T13:22:00Z">
        <w:r w:rsidRPr="00301A4B" w:rsidDel="00EE738D">
          <w:rPr>
            <w:rFonts w:ascii="Courier New" w:hAnsi="Courier New" w:cs="Courier New"/>
          </w:rPr>
          <w:delText>for</w:delText>
        </w:r>
      </w:del>
      <w:r w:rsidRPr="00301A4B">
        <w:rPr>
          <w:rFonts w:ascii="Courier New" w:hAnsi="Courier New" w:cs="Courier New"/>
        </w:rPr>
        <w:t xml:space="preserve"> </w:t>
      </w:r>
      <w:ins w:id="22" w:author="Dai, James" w:date="2021-07-21T13:22:00Z">
        <w:r w:rsidR="00EE738D">
          <w:rPr>
            <w:rFonts w:ascii="Courier New" w:hAnsi="Courier New" w:cs="Courier New"/>
          </w:rPr>
          <w:t xml:space="preserve">different </w:t>
        </w:r>
      </w:ins>
      <w:r w:rsidRPr="00301A4B">
        <w:rPr>
          <w:rFonts w:ascii="Courier New" w:hAnsi="Courier New" w:cs="Courier New"/>
        </w:rPr>
        <w:t>covariates</w:t>
      </w:r>
      <w:ins w:id="23" w:author="Dai, James" w:date="2021-07-21T13:22:00Z">
        <w:r w:rsidR="00EE738D">
          <w:rPr>
            <w:rFonts w:ascii="Courier New" w:hAnsi="Courier New" w:cs="Courier New"/>
          </w:rPr>
          <w:t xml:space="preserve">. </w:t>
        </w:r>
      </w:ins>
      <w:del w:id="24" w:author="Dai, James" w:date="2021-07-21T13:22:00Z">
        <w:r w:rsidRPr="00301A4B" w:rsidDel="00EE738D">
          <w:rPr>
            <w:rFonts w:ascii="Courier New" w:hAnsi="Courier New" w:cs="Courier New"/>
          </w:rPr>
          <w:delText>,</w:delText>
        </w:r>
      </w:del>
      <w:r w:rsidRPr="00301A4B">
        <w:rPr>
          <w:rFonts w:ascii="Courier New" w:hAnsi="Courier New" w:cs="Courier New"/>
        </w:rPr>
        <w:t xml:space="preserve"> </w:t>
      </w:r>
      <w:del w:id="25" w:author="Dai, James" w:date="2021-07-21T13:22:00Z">
        <w:r w:rsidRPr="00301A4B" w:rsidDel="00EE738D">
          <w:rPr>
            <w:rFonts w:ascii="Courier New" w:hAnsi="Courier New" w:cs="Courier New"/>
          </w:rPr>
          <w:delText>it</w:delText>
        </w:r>
      </w:del>
      <w:r w:rsidRPr="00301A4B">
        <w:rPr>
          <w:rFonts w:ascii="Courier New" w:hAnsi="Courier New" w:cs="Courier New"/>
        </w:rPr>
        <w:t xml:space="preserve"> </w:t>
      </w:r>
      <w:ins w:id="26" w:author="Dai, James" w:date="2021-07-21T13:22:00Z">
        <w:r w:rsidR="00EE738D">
          <w:rPr>
            <w:rFonts w:ascii="Courier New" w:hAnsi="Courier New" w:cs="Courier New"/>
          </w:rPr>
          <w:t>The matrix has</w:t>
        </w:r>
      </w:ins>
      <w:del w:id="27" w:author="Dai, James" w:date="2021-07-21T13:23:00Z">
        <w:r w:rsidRPr="00301A4B" w:rsidDel="00EE738D">
          <w:rPr>
            <w:rFonts w:ascii="Courier New" w:hAnsi="Courier New" w:cs="Courier New"/>
          </w:rPr>
          <w:delText>uses</w:delText>
        </w:r>
      </w:del>
      <w:r w:rsidRPr="00301A4B">
        <w:rPr>
          <w:rFonts w:ascii="Courier New" w:hAnsi="Courier New" w:cs="Courier New"/>
        </w:rPr>
        <w:t xml:space="preserve"> sample name</w:t>
      </w:r>
      <w:ins w:id="28" w:author="Dai, James" w:date="2021-07-21T13:23:00Z">
        <w:r w:rsidR="00EE738D">
          <w:rPr>
            <w:rFonts w:ascii="Courier New" w:hAnsi="Courier New" w:cs="Courier New"/>
          </w:rPr>
          <w:t>s</w:t>
        </w:r>
      </w:ins>
      <w:r w:rsidRPr="00301A4B">
        <w:rPr>
          <w:rFonts w:ascii="Courier New" w:hAnsi="Courier New" w:cs="Courier New"/>
        </w:rPr>
        <w:t xml:space="preserve"> a</w:t>
      </w:r>
      <w:r w:rsidRPr="00301A4B">
        <w:rPr>
          <w:rFonts w:ascii="Courier New" w:hAnsi="Courier New" w:cs="Courier New"/>
        </w:rPr>
        <w:t xml:space="preserve">s 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the row name</w:t>
      </w:r>
      <w:ins w:id="29" w:author="Dai, James" w:date="2021-07-21T13:23:00Z">
        <w:r w:rsidR="00EE738D">
          <w:rPr>
            <w:rFonts w:ascii="Courier New" w:hAnsi="Courier New" w:cs="Courier New"/>
          </w:rPr>
          <w:t>s</w:t>
        </w:r>
      </w:ins>
      <w:r w:rsidRPr="00301A4B">
        <w:rPr>
          <w:rFonts w:ascii="Courier New" w:hAnsi="Courier New" w:cs="Courier New"/>
        </w:rPr>
        <w:t xml:space="preserve">, the matrix must include a "group" column, which is a binary 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indicator (0 for nor</w:t>
      </w:r>
      <w:del w:id="30" w:author="Dai, James" w:date="2021-07-21T13:21:00Z">
        <w:r w:rsidRPr="00301A4B" w:rsidDel="00EE738D">
          <w:rPr>
            <w:rFonts w:ascii="Courier New" w:hAnsi="Courier New" w:cs="Courier New"/>
          </w:rPr>
          <w:delText>a</w:delText>
        </w:r>
      </w:del>
      <w:r w:rsidRPr="00301A4B">
        <w:rPr>
          <w:rFonts w:ascii="Courier New" w:hAnsi="Courier New" w:cs="Courier New"/>
        </w:rPr>
        <w:t>m</w:t>
      </w:r>
      <w:ins w:id="31" w:author="Dai, James" w:date="2021-07-21T13:21:00Z">
        <w:r w:rsidR="00EE738D">
          <w:rPr>
            <w:rFonts w:ascii="Courier New" w:hAnsi="Courier New" w:cs="Courier New"/>
          </w:rPr>
          <w:t>a</w:t>
        </w:r>
      </w:ins>
      <w:r w:rsidRPr="00301A4B">
        <w:rPr>
          <w:rFonts w:ascii="Courier New" w:hAnsi="Courier New" w:cs="Courier New"/>
        </w:rPr>
        <w:t xml:space="preserve">l and 1 for tumor) to define two groups of samples 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to</w:t>
      </w:r>
      <w:ins w:id="32" w:author="Dai, James" w:date="2021-07-21T13:23:00Z">
        <w:r w:rsidR="006D3F34">
          <w:rPr>
            <w:rFonts w:ascii="Courier New" w:hAnsi="Courier New" w:cs="Courier New"/>
          </w:rPr>
          <w:t xml:space="preserve"> be</w:t>
        </w:r>
      </w:ins>
      <w:r w:rsidRPr="00301A4B">
        <w:rPr>
          <w:rFonts w:ascii="Courier New" w:hAnsi="Courier New" w:cs="Courier New"/>
        </w:rPr>
        <w:t xml:space="preserve"> compare</w:t>
      </w:r>
      <w:ins w:id="33" w:author="Dai, James" w:date="2021-07-21T13:23:00Z">
        <w:r w:rsidR="006D3F34">
          <w:rPr>
            <w:rFonts w:ascii="Courier New" w:hAnsi="Courier New" w:cs="Courier New"/>
          </w:rPr>
          <w:t>d</w:t>
        </w:r>
      </w:ins>
      <w:r w:rsidRPr="00301A4B">
        <w:rPr>
          <w:rFonts w:ascii="Courier New" w:hAnsi="Courier New" w:cs="Courier New"/>
        </w:rPr>
        <w:t>.}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\item{npermut}{</w:t>
      </w:r>
      <w:ins w:id="34" w:author="Dai, James" w:date="2021-07-21T13:24:00Z">
        <w:r w:rsidR="00A1695B">
          <w:rPr>
            <w:rFonts w:ascii="Courier New" w:hAnsi="Courier New" w:cs="Courier New"/>
          </w:rPr>
          <w:t>T</w:t>
        </w:r>
      </w:ins>
      <w:ins w:id="35" w:author="Dai, James" w:date="2021-07-21T13:23:00Z">
        <w:r w:rsidR="00A1695B">
          <w:rPr>
            <w:rFonts w:ascii="Courier New" w:hAnsi="Courier New" w:cs="Courier New"/>
          </w:rPr>
          <w:t xml:space="preserve">he </w:t>
        </w:r>
      </w:ins>
      <w:r w:rsidRPr="00301A4B">
        <w:rPr>
          <w:rFonts w:ascii="Courier New" w:hAnsi="Courier New" w:cs="Courier New"/>
        </w:rPr>
        <w:t>number of permutation</w:t>
      </w:r>
      <w:ins w:id="36" w:author="Dai, James" w:date="2021-07-21T13:23:00Z">
        <w:r w:rsidR="00A1695B">
          <w:rPr>
            <w:rFonts w:ascii="Courier New" w:hAnsi="Courier New" w:cs="Courier New"/>
          </w:rPr>
          <w:t>s</w:t>
        </w:r>
      </w:ins>
      <w:r w:rsidRPr="00301A4B">
        <w:rPr>
          <w:rFonts w:ascii="Courier New" w:hAnsi="Courier New" w:cs="Courier New"/>
        </w:rPr>
        <w:t xml:space="preserve"> for </w:t>
      </w:r>
      <w:ins w:id="37" w:author="Dai, James" w:date="2021-07-21T13:23:00Z">
        <w:r w:rsidR="00A1695B">
          <w:rPr>
            <w:rFonts w:ascii="Courier New" w:hAnsi="Courier New" w:cs="Courier New"/>
          </w:rPr>
          <w:t xml:space="preserve">computing the correlation that is needed for the </w:t>
        </w:r>
      </w:ins>
      <w:r w:rsidRPr="00301A4B">
        <w:rPr>
          <w:rFonts w:ascii="Courier New" w:hAnsi="Courier New" w:cs="Courier New"/>
        </w:rPr>
        <w:t>joint tests}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\item{permut.seed}{</w:t>
      </w:r>
      <w:ins w:id="38" w:author="Dai, James" w:date="2021-07-21T13:24:00Z">
        <w:r w:rsidR="00A1695B">
          <w:rPr>
            <w:rFonts w:ascii="Courier New" w:hAnsi="Courier New" w:cs="Courier New"/>
          </w:rPr>
          <w:t xml:space="preserve">The </w:t>
        </w:r>
      </w:ins>
      <w:r w:rsidRPr="00301A4B">
        <w:rPr>
          <w:rFonts w:ascii="Courier New" w:hAnsi="Courier New" w:cs="Courier New"/>
        </w:rPr>
        <w:t>random seed used</w:t>
      </w:r>
      <w:r w:rsidRPr="00301A4B">
        <w:rPr>
          <w:rFonts w:ascii="Courier New" w:hAnsi="Courier New" w:cs="Courier New"/>
        </w:rPr>
        <w:t xml:space="preserve"> by permutation for joint tests}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\item{corenumber}{</w:t>
      </w:r>
      <w:ins w:id="39" w:author="Dai, James" w:date="2021-07-21T13:24:00Z">
        <w:r w:rsidR="00A1695B">
          <w:rPr>
            <w:rFonts w:ascii="Courier New" w:hAnsi="Courier New" w:cs="Courier New"/>
          </w:rPr>
          <w:t xml:space="preserve">the </w:t>
        </w:r>
      </w:ins>
      <w:r w:rsidRPr="00301A4B">
        <w:rPr>
          <w:rFonts w:ascii="Courier New" w:hAnsi="Courier New" w:cs="Courier New"/>
        </w:rPr>
        <w:t>number of cores</w:t>
      </w:r>
      <w:ins w:id="40" w:author="Dai, James" w:date="2021-07-21T13:24:00Z">
        <w:r w:rsidR="00A1695B">
          <w:rPr>
            <w:rFonts w:ascii="Courier New" w:hAnsi="Courier New" w:cs="Courier New"/>
          </w:rPr>
          <w:t xml:space="preserve"> to be</w:t>
        </w:r>
      </w:ins>
      <w:r w:rsidRPr="00301A4B">
        <w:rPr>
          <w:rFonts w:ascii="Courier New" w:hAnsi="Courier New" w:cs="Courier New"/>
        </w:rPr>
        <w:t xml:space="preserve"> used for joint tests; if </w:t>
      </w:r>
      <w:del w:id="41" w:author="Dai, James" w:date="2021-07-21T13:24:00Z">
        <w:r w:rsidRPr="00301A4B" w:rsidDel="00A1695B">
          <w:rPr>
            <w:rFonts w:ascii="Courier New" w:hAnsi="Courier New" w:cs="Courier New"/>
          </w:rPr>
          <w:delText>use</w:delText>
        </w:r>
      </w:del>
      <w:r w:rsidRPr="00301A4B">
        <w:rPr>
          <w:rFonts w:ascii="Courier New" w:hAnsi="Courier New" w:cs="Courier New"/>
        </w:rPr>
        <w:t xml:space="preserve"> corenumber&gt;1, 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 xml:space="preserve">a parallel </w:t>
      </w:r>
      <w:ins w:id="42" w:author="Dai, James" w:date="2021-07-21T13:24:00Z">
        <w:r w:rsidR="00A1695B">
          <w:rPr>
            <w:rFonts w:ascii="Courier New" w:hAnsi="Courier New" w:cs="Courier New"/>
          </w:rPr>
          <w:t xml:space="preserve">computing </w:t>
        </w:r>
      </w:ins>
      <w:r w:rsidRPr="00301A4B">
        <w:rPr>
          <w:rFonts w:ascii="Courier New" w:hAnsi="Courier New" w:cs="Courier New"/>
        </w:rPr>
        <w:t xml:space="preserve">version will be used to speed up the </w:t>
      </w:r>
      <w:del w:id="43" w:author="Dai, James" w:date="2021-07-21T13:24:00Z">
        <w:r w:rsidRPr="00301A4B" w:rsidDel="00A1695B">
          <w:rPr>
            <w:rFonts w:ascii="Courier New" w:hAnsi="Courier New" w:cs="Courier New"/>
          </w:rPr>
          <w:delText>process</w:delText>
        </w:r>
      </w:del>
      <w:ins w:id="44" w:author="Dai, James" w:date="2021-07-21T13:24:00Z">
        <w:r w:rsidR="00A1695B">
          <w:rPr>
            <w:rFonts w:ascii="Courier New" w:hAnsi="Courier New" w:cs="Courier New"/>
          </w:rPr>
          <w:t>computation</w:t>
        </w:r>
      </w:ins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\value{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 xml:space="preserve">A data frame </w:t>
      </w:r>
      <w:del w:id="45" w:author="Dai, James" w:date="2021-07-21T13:25:00Z">
        <w:r w:rsidRPr="00301A4B" w:rsidDel="00A1695B">
          <w:rPr>
            <w:rFonts w:ascii="Courier New" w:hAnsi="Courier New" w:cs="Courier New"/>
          </w:rPr>
          <w:delText>for the following results</w:delText>
        </w:r>
      </w:del>
      <w:ins w:id="46" w:author="Dai, James" w:date="2021-07-21T13:25:00Z">
        <w:r w:rsidR="00A1695B">
          <w:rPr>
            <w:rFonts w:ascii="Courier New" w:hAnsi="Courier New" w:cs="Courier New"/>
          </w:rPr>
          <w:t>with the following columns</w:t>
        </w:r>
      </w:ins>
      <w:r w:rsidRPr="00301A4B">
        <w:rPr>
          <w:rFonts w:ascii="Courier New" w:hAnsi="Courier New" w:cs="Courier New"/>
        </w:rPr>
        <w:t>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\item{Mean_normal}{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Mean of beta valu</w:t>
      </w:r>
      <w:r w:rsidRPr="00301A4B">
        <w:rPr>
          <w:rFonts w:ascii="Courier New" w:hAnsi="Courier New" w:cs="Courier New"/>
        </w:rPr>
        <w:t>e</w:t>
      </w:r>
      <w:ins w:id="47" w:author="Dai, James" w:date="2021-07-21T13:25:00Z">
        <w:r w:rsidR="00A1695B">
          <w:rPr>
            <w:rFonts w:ascii="Courier New" w:hAnsi="Courier New" w:cs="Courier New"/>
          </w:rPr>
          <w:t>s</w:t>
        </w:r>
      </w:ins>
      <w:r w:rsidRPr="00301A4B">
        <w:rPr>
          <w:rFonts w:ascii="Courier New" w:hAnsi="Courier New" w:cs="Courier New"/>
        </w:rPr>
        <w:t xml:space="preserve"> for normal samples.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\item{Mean_tumor}{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Mean of beta value</w:t>
      </w:r>
      <w:ins w:id="48" w:author="Dai, James" w:date="2021-07-21T13:25:00Z">
        <w:r w:rsidR="00A1695B">
          <w:rPr>
            <w:rFonts w:ascii="Courier New" w:hAnsi="Courier New" w:cs="Courier New"/>
          </w:rPr>
          <w:t>s</w:t>
        </w:r>
      </w:ins>
      <w:r w:rsidRPr="00301A4B">
        <w:rPr>
          <w:rFonts w:ascii="Courier New" w:hAnsi="Courier New" w:cs="Courier New"/>
        </w:rPr>
        <w:t xml:space="preserve"> for tumor samples.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\item{Mean_all}{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Mean of beta value</w:t>
      </w:r>
      <w:ins w:id="49" w:author="Dai, James" w:date="2021-07-21T13:25:00Z">
        <w:r w:rsidR="00A1695B">
          <w:rPr>
            <w:rFonts w:ascii="Courier New" w:hAnsi="Courier New" w:cs="Courier New"/>
          </w:rPr>
          <w:t>s</w:t>
        </w:r>
      </w:ins>
      <w:r w:rsidRPr="00301A4B">
        <w:rPr>
          <w:rFonts w:ascii="Courier New" w:hAnsi="Courier New" w:cs="Courier New"/>
        </w:rPr>
        <w:t xml:space="preserve"> for all samples.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\item{SD_normal}{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Standard deviation of beta value</w:t>
      </w:r>
      <w:ins w:id="50" w:author="Dai, James" w:date="2021-07-21T13:25:00Z">
        <w:r w:rsidR="00A1695B">
          <w:rPr>
            <w:rFonts w:ascii="Courier New" w:hAnsi="Courier New" w:cs="Courier New"/>
          </w:rPr>
          <w:t>s</w:t>
        </w:r>
      </w:ins>
      <w:r w:rsidRPr="00301A4B">
        <w:rPr>
          <w:rFonts w:ascii="Courier New" w:hAnsi="Courier New" w:cs="Courier New"/>
        </w:rPr>
        <w:t xml:space="preserve"> for normal samples.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\item{SD_tumor}{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Standard deviation of beta v</w:t>
      </w:r>
      <w:r w:rsidRPr="00301A4B">
        <w:rPr>
          <w:rFonts w:ascii="Courier New" w:hAnsi="Courier New" w:cs="Courier New"/>
        </w:rPr>
        <w:t>alue</w:t>
      </w:r>
      <w:ins w:id="51" w:author="Dai, James" w:date="2021-07-21T13:25:00Z">
        <w:r w:rsidR="00A1695B">
          <w:rPr>
            <w:rFonts w:ascii="Courier New" w:hAnsi="Courier New" w:cs="Courier New"/>
          </w:rPr>
          <w:t>s</w:t>
        </w:r>
      </w:ins>
      <w:r w:rsidRPr="00301A4B">
        <w:rPr>
          <w:rFonts w:ascii="Courier New" w:hAnsi="Courier New" w:cs="Courier New"/>
        </w:rPr>
        <w:t xml:space="preserve"> for tumor samples.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\item{SD_all}{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Standard deviation of beta value</w:t>
      </w:r>
      <w:ins w:id="52" w:author="Dai, James" w:date="2021-07-21T13:26:00Z">
        <w:r w:rsidR="00A1695B">
          <w:rPr>
            <w:rFonts w:ascii="Courier New" w:hAnsi="Courier New" w:cs="Courier New"/>
          </w:rPr>
          <w:t>s</w:t>
        </w:r>
      </w:ins>
      <w:r w:rsidRPr="00301A4B">
        <w:rPr>
          <w:rFonts w:ascii="Courier New" w:hAnsi="Courier New" w:cs="Courier New"/>
        </w:rPr>
        <w:t xml:space="preserve"> for all samples.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lastRenderedPageBreak/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\item{DMCP}{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p-value from DMC test.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\item{DVCP}{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p-value from DVC test.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</w:t>
      </w:r>
      <w:r w:rsidRPr="00301A4B">
        <w:rPr>
          <w:rFonts w:ascii="Courier New" w:hAnsi="Courier New" w:cs="Courier New"/>
        </w:rPr>
        <w:t>Joint1P</w:t>
      </w:r>
      <w:r w:rsidRPr="00301A4B">
        <w:rPr>
          <w:rFonts w:ascii="Courier New" w:hAnsi="Courier New" w:cs="Courier New"/>
        </w:rPr>
        <w:t>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Joint test for DMVC</w:t>
      </w:r>
      <w:ins w:id="53" w:author="Dai, James" w:date="2021-07-21T13:28:00Z">
        <w:r>
          <w:rPr>
            <w:rFonts w:ascii="Courier New" w:hAnsi="Courier New" w:cs="Courier New"/>
          </w:rPr>
          <w:t>+</w:t>
        </w:r>
      </w:ins>
      <w:r w:rsidRPr="00301A4B">
        <w:rPr>
          <w:rFonts w:ascii="Courier New" w:hAnsi="Courier New" w:cs="Courier New"/>
        </w:rPr>
        <w:t xml:space="preserve"> (test for hypermethylation and increased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variance i</w:t>
      </w:r>
      <w:r w:rsidRPr="00301A4B">
        <w:rPr>
          <w:rFonts w:ascii="Courier New" w:hAnsi="Courier New" w:cs="Courier New"/>
        </w:rPr>
        <w:t>n cancer</w:t>
      </w:r>
      <w:ins w:id="54" w:author="Dai, James" w:date="2021-07-21T13:28:00Z">
        <w:r>
          <w:rPr>
            <w:rFonts w:ascii="Courier New" w:hAnsi="Courier New" w:cs="Courier New"/>
          </w:rPr>
          <w:t xml:space="preserve"> samples</w:t>
        </w:r>
      </w:ins>
      <w:r w:rsidRPr="00301A4B">
        <w:rPr>
          <w:rFonts w:ascii="Courier New" w:hAnsi="Courier New" w:cs="Courier New"/>
        </w:rPr>
        <w:t>).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</w:t>
      </w:r>
      <w:r w:rsidRPr="00301A4B">
        <w:rPr>
          <w:rFonts w:ascii="Courier New" w:hAnsi="Courier New" w:cs="Courier New"/>
        </w:rPr>
        <w:t>Joint2P</w:t>
      </w:r>
      <w:r w:rsidRPr="00301A4B">
        <w:rPr>
          <w:rFonts w:ascii="Courier New" w:hAnsi="Courier New" w:cs="Courier New"/>
        </w:rPr>
        <w:t>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Joint test for DMVC</w:t>
      </w:r>
      <w:r w:rsidRPr="00301A4B">
        <w:rPr>
          <w:rFonts w:ascii="Courier New" w:hAnsi="Courier New" w:cs="Courier New"/>
        </w:rPr>
        <w:t xml:space="preserve"> (test for differential methylation in both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direction</w:t>
      </w:r>
      <w:r w:rsidRPr="00301A4B">
        <w:rPr>
          <w:rFonts w:ascii="Courier New" w:hAnsi="Courier New" w:cs="Courier New"/>
        </w:rPr>
        <w:t xml:space="preserve"> and increased variance in cancer</w:t>
      </w:r>
      <w:ins w:id="55" w:author="Dai, James" w:date="2021-07-21T13:28:00Z">
        <w:r>
          <w:rPr>
            <w:rFonts w:ascii="Courier New" w:hAnsi="Courier New" w:cs="Courier New"/>
          </w:rPr>
          <w:t xml:space="preserve"> samples</w:t>
        </w:r>
      </w:ins>
      <w:r w:rsidRPr="00301A4B">
        <w:rPr>
          <w:rFonts w:ascii="Courier New" w:hAnsi="Courier New" w:cs="Courier New"/>
        </w:rPr>
        <w:t>).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\item{LRT1}{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Likelihood ratio test statistics for joint test1.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\item{LRT2}{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Likelihood ratio test statistics for jo</w:t>
      </w:r>
      <w:r w:rsidRPr="00301A4B">
        <w:rPr>
          <w:rFonts w:ascii="Courier New" w:hAnsi="Courier New" w:cs="Courier New"/>
        </w:rPr>
        <w:t>int test2.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\item{pho}{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Correlation value</w:t>
      </w:r>
      <w:ins w:id="56" w:author="Dai, James" w:date="2021-07-21T13:29:00Z">
        <w:r>
          <w:rPr>
            <w:rFonts w:ascii="Courier New" w:hAnsi="Courier New" w:cs="Courier New"/>
          </w:rPr>
          <w:t xml:space="preserve"> computed by permutations</w:t>
        </w:r>
      </w:ins>
      <w:r w:rsidRPr="00301A4B">
        <w:rPr>
          <w:rFonts w:ascii="Courier New" w:hAnsi="Courier New" w:cs="Courier New"/>
        </w:rPr>
        <w:t>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\description{</w:t>
      </w:r>
    </w:p>
    <w:p w:rsidR="00000000" w:rsidRPr="00301A4B" w:rsidDel="00C86EE5" w:rsidRDefault="00C86EE5" w:rsidP="00C86EE5">
      <w:pPr>
        <w:pStyle w:val="PlainText"/>
        <w:rPr>
          <w:del w:id="57" w:author="Dai, James" w:date="2021-07-21T13:31:00Z"/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 xml:space="preserve">This function </w:t>
      </w:r>
      <w:ins w:id="58" w:author="Dai, James" w:date="2021-07-21T13:29:00Z">
        <w:r>
          <w:rPr>
            <w:rFonts w:ascii="Courier New" w:hAnsi="Courier New" w:cs="Courier New"/>
          </w:rPr>
          <w:t xml:space="preserve">implements an algorithm for computing various </w:t>
        </w:r>
      </w:ins>
      <w:ins w:id="59" w:author="Dai, James" w:date="2021-07-21T13:30:00Z">
        <w:r>
          <w:rPr>
            <w:rFonts w:ascii="Courier New" w:hAnsi="Courier New" w:cs="Courier New"/>
          </w:rPr>
          <w:t xml:space="preserve">tests of mean and variance differences, including the DMVC+ test that specifically addresses the hypermethylation and </w:t>
        </w:r>
      </w:ins>
      <w:ins w:id="60" w:author="Dai, James" w:date="2021-07-21T13:31:00Z">
        <w:r>
          <w:rPr>
            <w:rFonts w:ascii="Courier New" w:hAnsi="Courier New" w:cs="Courier New"/>
          </w:rPr>
          <w:t>hypervariability for cancer-specific CpGs</w:t>
        </w:r>
      </w:ins>
      <w:del w:id="61" w:author="Dai, James" w:date="2021-07-21T13:31:00Z">
        <w:r w:rsidRPr="00301A4B" w:rsidDel="00C86EE5">
          <w:rPr>
            <w:rFonts w:ascii="Courier New" w:hAnsi="Courier New" w:cs="Courier New"/>
          </w:rPr>
          <w:delText>is used to compute p values and other test statistics</w:delText>
        </w:r>
      </w:del>
    </w:p>
    <w:p w:rsidR="00000000" w:rsidRPr="00301A4B" w:rsidRDefault="00C86EE5" w:rsidP="00C86EE5">
      <w:pPr>
        <w:pStyle w:val="PlainText"/>
        <w:rPr>
          <w:rFonts w:ascii="Courier New" w:hAnsi="Courier New" w:cs="Courier New"/>
        </w:rPr>
        <w:pPrChange w:id="62" w:author="Dai, James" w:date="2021-07-21T13:31:00Z">
          <w:pPr>
            <w:pStyle w:val="PlainText"/>
          </w:pPr>
        </w:pPrChange>
      </w:pPr>
      <w:del w:id="63" w:author="Dai, James" w:date="2021-07-21T13:31:00Z">
        <w:r w:rsidRPr="00301A4B" w:rsidDel="00C86EE5">
          <w:rPr>
            <w:rFonts w:ascii="Courier New" w:hAnsi="Courier New" w:cs="Courier New"/>
          </w:rPr>
          <w:delText>based on DMC/DVC and joint tests</w:delText>
        </w:r>
      </w:del>
      <w:r w:rsidRPr="00301A4B">
        <w:rPr>
          <w:rFonts w:ascii="Courier New" w:hAnsi="Courier New" w:cs="Courier New"/>
        </w:rPr>
        <w:t>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\references{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 xml:space="preserve">James Y. Dai et al. Incorporating increased variability in </w:t>
      </w:r>
      <w:ins w:id="64" w:author="Dai, James" w:date="2021-07-21T13:31:00Z">
        <w:r>
          <w:rPr>
            <w:rFonts w:ascii="Courier New" w:hAnsi="Courier New" w:cs="Courier New"/>
          </w:rPr>
          <w:t xml:space="preserve">discovering cancer </w:t>
        </w:r>
      </w:ins>
      <w:del w:id="65" w:author="Dai, James" w:date="2021-07-21T13:31:00Z">
        <w:r w:rsidRPr="00301A4B" w:rsidDel="00C86EE5">
          <w:rPr>
            <w:rFonts w:ascii="Courier New" w:hAnsi="Courier New" w:cs="Courier New"/>
          </w:rPr>
          <w:delText xml:space="preserve">differential </w:delText>
        </w:r>
      </w:del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met</w:t>
      </w:r>
      <w:r w:rsidRPr="00301A4B">
        <w:rPr>
          <w:rFonts w:ascii="Courier New" w:hAnsi="Courier New" w:cs="Courier New"/>
        </w:rPr>
        <w:t xml:space="preserve">hylation </w:t>
      </w:r>
      <w:ins w:id="66" w:author="Dai, James" w:date="2021-07-21T13:31:00Z">
        <w:r>
          <w:rPr>
            <w:rFonts w:ascii="Courier New" w:hAnsi="Courier New" w:cs="Courier New"/>
          </w:rPr>
          <w:t>markers</w:t>
        </w:r>
      </w:ins>
      <w:del w:id="67" w:author="Dai, James" w:date="2021-07-21T13:31:00Z">
        <w:r w:rsidRPr="00301A4B" w:rsidDel="00C86EE5">
          <w:rPr>
            <w:rFonts w:ascii="Courier New" w:hAnsi="Courier New" w:cs="Courier New"/>
          </w:rPr>
          <w:delText>and cancer biomarker discovery</w:delText>
        </w:r>
      </w:del>
      <w:r w:rsidRPr="00301A4B">
        <w:rPr>
          <w:rFonts w:ascii="Courier New" w:hAnsi="Courier New" w:cs="Courier New"/>
        </w:rPr>
        <w:t xml:space="preserve">, 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del w:id="68" w:author="Dai, James" w:date="2021-07-21T13:31:00Z">
        <w:r w:rsidRPr="00301A4B" w:rsidDel="00C86EE5">
          <w:rPr>
            <w:rFonts w:ascii="Courier New" w:hAnsi="Courier New" w:cs="Courier New"/>
          </w:rPr>
          <w:delText>Genome Biology</w:delText>
        </w:r>
      </w:del>
      <w:ins w:id="69" w:author="Dai, James" w:date="2021-07-21T13:31:00Z">
        <w:r>
          <w:rPr>
            <w:rFonts w:ascii="Courier New" w:hAnsi="Courier New" w:cs="Courier New"/>
          </w:rPr>
          <w:t>B</w:t>
        </w:r>
      </w:ins>
      <w:ins w:id="70" w:author="Dai, James" w:date="2021-07-21T13:32:00Z">
        <w:r>
          <w:rPr>
            <w:rFonts w:ascii="Courier New" w:hAnsi="Courier New" w:cs="Courier New"/>
          </w:rPr>
          <w:t>iostatistics</w:t>
        </w:r>
      </w:ins>
      <w:r w:rsidRPr="00301A4B">
        <w:rPr>
          <w:rFonts w:ascii="Courier New" w:hAnsi="Courier New" w:cs="Courier New"/>
        </w:rPr>
        <w:t xml:space="preserve"> 2021, submitted.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\examples{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data(beta)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data(covariate)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out=dmvc(beta=beta,covariate=covariate)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  <w:r w:rsidRPr="00301A4B">
        <w:rPr>
          <w:rFonts w:ascii="Courier New" w:hAnsi="Courier New" w:cs="Courier New"/>
        </w:rPr>
        <w:t>}</w:t>
      </w:r>
    </w:p>
    <w:p w:rsidR="00000000" w:rsidRPr="00301A4B" w:rsidRDefault="00C86EE5" w:rsidP="00301A4B">
      <w:pPr>
        <w:pStyle w:val="PlainText"/>
        <w:rPr>
          <w:rFonts w:ascii="Courier New" w:hAnsi="Courier New" w:cs="Courier New"/>
        </w:rPr>
      </w:pPr>
    </w:p>
    <w:sectPr w:rsidR="00000000" w:rsidRPr="00301A4B" w:rsidSect="00301A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ai, James">
    <w15:presenceInfo w15:providerId="AD" w15:userId="S::jdai@fredhutch.org::47e0d18d-6c9e-451b-9e23-7e2412e79e3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D85"/>
    <w:rsid w:val="000A7D85"/>
    <w:rsid w:val="000E0230"/>
    <w:rsid w:val="00132C1A"/>
    <w:rsid w:val="002E5FA0"/>
    <w:rsid w:val="00301A4B"/>
    <w:rsid w:val="00397342"/>
    <w:rsid w:val="006D3F34"/>
    <w:rsid w:val="00A1695B"/>
    <w:rsid w:val="00B700DD"/>
    <w:rsid w:val="00C86EE5"/>
    <w:rsid w:val="00DE42E0"/>
    <w:rsid w:val="00EE7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4038"/>
  <w15:chartTrackingRefBased/>
  <w15:docId w15:val="{893C6D86-0C4A-44DF-8992-FA41760F7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01A4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01A4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Dai, James</dc:creator>
  <cp:keywords/>
  <dc:description/>
  <cp:lastModifiedBy>Dai, James</cp:lastModifiedBy>
  <cp:revision>5</cp:revision>
  <dcterms:created xsi:type="dcterms:W3CDTF">2021-07-21T20:20:00Z</dcterms:created>
  <dcterms:modified xsi:type="dcterms:W3CDTF">2021-07-21T20:32:00Z</dcterms:modified>
</cp:coreProperties>
</file>